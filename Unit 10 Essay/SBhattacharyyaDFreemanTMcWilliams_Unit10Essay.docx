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C3436" w14:textId="26AD3AE8" w:rsidR="00934283" w:rsidRDefault="00E82884" w:rsidP="00CF58AD">
      <w:pPr>
        <w:jc w:val="both"/>
      </w:pPr>
      <w:r>
        <w:t xml:space="preserve">Autonomous vehicles and </w:t>
      </w:r>
      <w:r w:rsidR="00AB279D">
        <w:t>blockchain ar</w:t>
      </w:r>
      <w:r w:rsidR="001F14E3">
        <w:t xml:space="preserve">e </w:t>
      </w:r>
      <w:r w:rsidR="007B01BF">
        <w:t>areas</w:t>
      </w:r>
      <w:r w:rsidR="00C34126">
        <w:t xml:space="preserve"> in which artificial intelligence </w:t>
      </w:r>
      <w:r w:rsidR="00194A33">
        <w:t>has started</w:t>
      </w:r>
      <w:r w:rsidR="009F6CED">
        <w:t xml:space="preserve"> to </w:t>
      </w:r>
      <w:r w:rsidR="008D74D0">
        <w:t>play a major role.</w:t>
      </w:r>
      <w:r w:rsidR="00C34126">
        <w:t xml:space="preserve"> </w:t>
      </w:r>
      <w:bookmarkStart w:id="0" w:name="_GoBack"/>
      <w:bookmarkEnd w:id="0"/>
    </w:p>
    <w:p w14:paraId="1467D74D" w14:textId="77777777" w:rsidR="00934283" w:rsidRDefault="00934283" w:rsidP="00CF58AD">
      <w:pPr>
        <w:jc w:val="both"/>
      </w:pPr>
    </w:p>
    <w:p w14:paraId="2AA6BB03" w14:textId="5454A99A" w:rsidR="00454138" w:rsidRPr="00454138" w:rsidRDefault="0095053A" w:rsidP="00CF58AD">
      <w:pPr>
        <w:jc w:val="both"/>
      </w:pPr>
      <w:r>
        <w:t xml:space="preserve">AI </w:t>
      </w:r>
      <w:r w:rsidR="00B81D24">
        <w:t xml:space="preserve">will soon </w:t>
      </w:r>
      <w:r w:rsidR="00BF6ED8">
        <w:t xml:space="preserve">transform the automobile industry. </w:t>
      </w:r>
      <w:r w:rsidR="00C74CE5">
        <w:t xml:space="preserve">Mainstream auto </w:t>
      </w:r>
      <w:r w:rsidR="00366F99">
        <w:t>manufacturers</w:t>
      </w:r>
      <w:r w:rsidR="002D3F6C">
        <w:t xml:space="preserve"> such as</w:t>
      </w:r>
      <w:r w:rsidR="00366F99">
        <w:t xml:space="preserve"> </w:t>
      </w:r>
      <w:r w:rsidR="009B701C">
        <w:t>GM</w:t>
      </w:r>
      <w:r w:rsidR="00A35CED">
        <w:t xml:space="preserve"> </w:t>
      </w:r>
      <w:r w:rsidR="002D3F6C">
        <w:t xml:space="preserve">are pushing </w:t>
      </w:r>
      <w:r w:rsidR="00116FA5" w:rsidRPr="00116FA5">
        <w:t xml:space="preserve">to deploy electric Chevy Bolt robot taxis in </w:t>
      </w:r>
      <w:r w:rsidR="00577E9D">
        <w:t xml:space="preserve">the </w:t>
      </w:r>
      <w:r w:rsidR="00116FA5" w:rsidRPr="00116FA5">
        <w:t xml:space="preserve">U.S. </w:t>
      </w:r>
      <w:r w:rsidR="00116FA5">
        <w:t xml:space="preserve">by 2019. </w:t>
      </w:r>
      <w:r w:rsidR="00715E60">
        <w:t xml:space="preserve">Uber </w:t>
      </w:r>
      <w:r w:rsidR="000945CF">
        <w:t xml:space="preserve">will also try to deploy a fleet of Volvo XC90’s </w:t>
      </w:r>
      <w:r w:rsidR="00E376DF">
        <w:t xml:space="preserve">in this same timeframe. </w:t>
      </w:r>
      <w:r w:rsidR="007A6DF4">
        <w:t>At first</w:t>
      </w:r>
      <w:r w:rsidR="00D02A84">
        <w:t>,</w:t>
      </w:r>
      <w:r w:rsidR="007A6DF4">
        <w:t xml:space="preserve"> these self-driving cars </w:t>
      </w:r>
      <w:r w:rsidR="007A6DF4" w:rsidRPr="007A6DF4">
        <w:t>will be in services</w:t>
      </w:r>
      <w:r w:rsidR="002B2FF0">
        <w:t xml:space="preserve"> like taxi’s and shuttles</w:t>
      </w:r>
      <w:r w:rsidR="007A6DF4" w:rsidRPr="007A6DF4">
        <w:t>.</w:t>
      </w:r>
      <w:r w:rsidR="002B2FF0">
        <w:t xml:space="preserve"> </w:t>
      </w:r>
      <w:r w:rsidR="00BB6FA8">
        <w:t xml:space="preserve">According to </w:t>
      </w:r>
      <w:r w:rsidR="001A2819">
        <w:t>IH</w:t>
      </w:r>
      <w:r w:rsidR="00BB6FA8">
        <w:t>S Markit, b</w:t>
      </w:r>
      <w:r w:rsidR="0041442B">
        <w:t xml:space="preserve">y 2021 there </w:t>
      </w:r>
      <w:r w:rsidR="00945C90">
        <w:t>will be about 51,000</w:t>
      </w:r>
      <w:r w:rsidR="00BB6FA8">
        <w:t xml:space="preserve"> autonomous vehicles on the roadways worldwide</w:t>
      </w:r>
      <w:r w:rsidR="00BC4B0C">
        <w:t xml:space="preserve"> [1]. </w:t>
      </w:r>
      <w:r w:rsidR="00273B82">
        <w:t>By 2040, the sales are projected to rise to an estimated 33 million</w:t>
      </w:r>
      <w:r w:rsidR="00E373F3">
        <w:t xml:space="preserve"> [1]</w:t>
      </w:r>
      <w:r w:rsidR="00273B82">
        <w:t>.</w:t>
      </w:r>
      <w:r w:rsidR="00083C26">
        <w:t xml:space="preserve"> </w:t>
      </w:r>
      <w:r w:rsidR="00C4251D" w:rsidRPr="00C4251D">
        <w:t>Autonomous vehicles will be</w:t>
      </w:r>
      <w:r w:rsidR="005F11A1">
        <w:t>come</w:t>
      </w:r>
      <w:r w:rsidR="00C4251D" w:rsidRPr="00C4251D">
        <w:t xml:space="preserve"> cheaper </w:t>
      </w:r>
      <w:r w:rsidR="00094B5B">
        <w:t>via</w:t>
      </w:r>
      <w:r w:rsidR="00C4251D" w:rsidRPr="00C4251D">
        <w:t xml:space="preserve"> </w:t>
      </w:r>
      <w:r w:rsidR="001E18A6">
        <w:t>electric engines</w:t>
      </w:r>
      <w:r w:rsidR="00C4251D" w:rsidRPr="00C4251D">
        <w:t xml:space="preserve"> </w:t>
      </w:r>
      <w:r w:rsidR="00F06206">
        <w:t xml:space="preserve">and </w:t>
      </w:r>
      <w:r w:rsidR="00C4251D" w:rsidRPr="00C4251D">
        <w:t>lightweight, lower-cost materials</w:t>
      </w:r>
      <w:r w:rsidR="00EA1669">
        <w:t xml:space="preserve"> [2]</w:t>
      </w:r>
      <w:r w:rsidR="00F05CAA" w:rsidRPr="00F05CAA">
        <w:t>.</w:t>
      </w:r>
    </w:p>
    <w:p w14:paraId="19F2E55D" w14:textId="46B26FBA" w:rsidR="00F63101" w:rsidRDefault="0033694A" w:rsidP="00CF58AD">
      <w:pPr>
        <w:tabs>
          <w:tab w:val="left" w:pos="5895"/>
          <w:tab w:val="left" w:pos="8265"/>
        </w:tabs>
        <w:jc w:val="both"/>
      </w:pPr>
      <w:r>
        <w:tab/>
      </w:r>
    </w:p>
    <w:p w14:paraId="216088E9" w14:textId="71E21D02" w:rsidR="003269C1" w:rsidRDefault="003269C1" w:rsidP="00CF58AD">
      <w:pPr>
        <w:jc w:val="both"/>
      </w:pPr>
      <w:r>
        <w:t>Peer-to-peer network</w:t>
      </w:r>
      <w:r w:rsidR="006B55FA">
        <w:t xml:space="preserve">s are also another trend in AI. </w:t>
      </w:r>
      <w:r w:rsidR="001540D8">
        <w:t xml:space="preserve">With </w:t>
      </w:r>
      <w:r w:rsidR="005F0347">
        <w:t xml:space="preserve">combined power of multiple computers, </w:t>
      </w:r>
      <w:r w:rsidR="00C33C87">
        <w:t xml:space="preserve">machine learning </w:t>
      </w:r>
      <w:r w:rsidR="00575187">
        <w:t xml:space="preserve">deployed </w:t>
      </w:r>
      <w:r w:rsidR="00C33C87">
        <w:t xml:space="preserve">over </w:t>
      </w:r>
      <w:r w:rsidR="005F0347">
        <w:t>peer-to-peer networks</w:t>
      </w:r>
      <w:r w:rsidR="00575187">
        <w:t xml:space="preserve"> </w:t>
      </w:r>
      <w:proofErr w:type="gramStart"/>
      <w:r w:rsidR="00575187">
        <w:t>is capable of solving</w:t>
      </w:r>
      <w:proofErr w:type="gramEnd"/>
      <w:r w:rsidR="00575187">
        <w:t xml:space="preserve"> many</w:t>
      </w:r>
      <w:r w:rsidR="00B101FF">
        <w:t xml:space="preserve"> </w:t>
      </w:r>
      <w:r w:rsidR="00DF257A">
        <w:t xml:space="preserve">problems </w:t>
      </w:r>
      <w:r w:rsidR="008565D8">
        <w:t xml:space="preserve">that are </w:t>
      </w:r>
      <w:r w:rsidR="00B101FF">
        <w:t xml:space="preserve">computationally </w:t>
      </w:r>
      <w:r w:rsidR="00DF257A">
        <w:t>prohibitive</w:t>
      </w:r>
      <w:r w:rsidR="005C0E9A">
        <w:t xml:space="preserve"> with just a single </w:t>
      </w:r>
      <w:r w:rsidR="0011015F">
        <w:t>machine</w:t>
      </w:r>
      <w:r w:rsidR="00DE67E5">
        <w:t xml:space="preserve"> [3]</w:t>
      </w:r>
      <w:r w:rsidR="00B7544A">
        <w:t>.</w:t>
      </w:r>
      <w:r w:rsidR="00575187">
        <w:t xml:space="preserve"> </w:t>
      </w:r>
      <w:r w:rsidR="002007EE">
        <w:t>Nano Vision</w:t>
      </w:r>
      <w:r w:rsidR="00AB78E7">
        <w:t xml:space="preserve"> is</w:t>
      </w:r>
      <w:r w:rsidR="002007EE">
        <w:t xml:space="preserve"> </w:t>
      </w:r>
      <w:r w:rsidR="00664FEC">
        <w:t xml:space="preserve">a startup that leverages </w:t>
      </w:r>
      <w:r w:rsidR="00413F96">
        <w:t>peer-to-peer networking</w:t>
      </w:r>
      <w:r w:rsidR="00782A90">
        <w:t xml:space="preserve"> </w:t>
      </w:r>
      <w:r w:rsidR="003B32A4">
        <w:t xml:space="preserve">to </w:t>
      </w:r>
      <w:r w:rsidR="00461C3C">
        <w:t>combat</w:t>
      </w:r>
      <w:r w:rsidR="00D166FA">
        <w:t xml:space="preserve"> the world’s most challenging</w:t>
      </w:r>
      <w:r w:rsidR="002607E5">
        <w:t xml:space="preserve"> medical conditions</w:t>
      </w:r>
      <w:r w:rsidR="00481760">
        <w:t xml:space="preserve"> [4]</w:t>
      </w:r>
      <w:r w:rsidR="002607E5">
        <w:t xml:space="preserve">. </w:t>
      </w:r>
      <w:r w:rsidR="00AB1148">
        <w:t xml:space="preserve">The company’s </w:t>
      </w:r>
      <w:r w:rsidR="00AD16F1">
        <w:t>Cure Chain</w:t>
      </w:r>
      <w:r w:rsidR="00AB1148" w:rsidRPr="00AB1148">
        <w:t>™</w:t>
      </w:r>
      <w:r w:rsidR="00AB1148">
        <w:t xml:space="preserve"> </w:t>
      </w:r>
      <w:r w:rsidR="00AD16F1">
        <w:t>platform</w:t>
      </w:r>
      <w:r w:rsidR="004D39B7">
        <w:t xml:space="preserve"> incentivizes people to share their real-time biological data</w:t>
      </w:r>
      <w:r w:rsidR="004F054A">
        <w:t xml:space="preserve"> </w:t>
      </w:r>
      <w:r w:rsidR="00443E41">
        <w:t>via its Nano Sense</w:t>
      </w:r>
      <w:r w:rsidR="00443E41" w:rsidRPr="00AB1148">
        <w:t>™</w:t>
      </w:r>
      <w:r w:rsidR="00443E41">
        <w:t xml:space="preserve"> chip </w:t>
      </w:r>
      <w:r w:rsidR="004F054A">
        <w:t xml:space="preserve">by </w:t>
      </w:r>
      <w:r w:rsidR="00855C39">
        <w:t>rewarding them with its Nano Cure</w:t>
      </w:r>
      <w:r w:rsidR="002B3F74" w:rsidRPr="00AB1148">
        <w:t>™</w:t>
      </w:r>
      <w:r w:rsidR="002B3F74">
        <w:t xml:space="preserve"> cryptocurrency</w:t>
      </w:r>
      <w:r w:rsidR="00481760">
        <w:t xml:space="preserve"> [4]</w:t>
      </w:r>
      <w:r w:rsidR="00DC7BAC">
        <w:t>.</w:t>
      </w:r>
      <w:r w:rsidR="00B61FCA">
        <w:t xml:space="preserve"> </w:t>
      </w:r>
      <w:r w:rsidR="00B11F7D">
        <w:t xml:space="preserve">The data collected over this </w:t>
      </w:r>
      <w:r w:rsidR="00C5750D">
        <w:t xml:space="preserve">blockchain network form the training dataset that </w:t>
      </w:r>
      <w:r w:rsidR="007A6411">
        <w:t xml:space="preserve">Nano Vision’s AI algorithms </w:t>
      </w:r>
      <w:r w:rsidR="00493330">
        <w:t xml:space="preserve">use to </w:t>
      </w:r>
      <w:r w:rsidR="0093735C">
        <w:t xml:space="preserve">inform </w:t>
      </w:r>
      <w:r w:rsidR="007A1F83">
        <w:t>cutting edge medical</w:t>
      </w:r>
      <w:r w:rsidR="0093735C">
        <w:t xml:space="preserve"> solutions</w:t>
      </w:r>
      <w:r w:rsidR="00481760">
        <w:t xml:space="preserve"> [4]</w:t>
      </w:r>
      <w:r w:rsidR="003C6F8E">
        <w:t>.</w:t>
      </w:r>
      <w:r w:rsidR="00481760">
        <w:t xml:space="preserve"> </w:t>
      </w:r>
      <w:r w:rsidR="00140590">
        <w:t>Similarly</w:t>
      </w:r>
      <w:r w:rsidR="00963754">
        <w:t xml:space="preserve">, a company called </w:t>
      </w:r>
      <w:proofErr w:type="spellStart"/>
      <w:r w:rsidR="00963754">
        <w:t>Presearch</w:t>
      </w:r>
      <w:proofErr w:type="spellEnd"/>
      <w:r w:rsidR="00963754">
        <w:t xml:space="preserve"> </w:t>
      </w:r>
      <w:r w:rsidR="009E1B54">
        <w:t xml:space="preserve">uses peer-to-peer networking </w:t>
      </w:r>
      <w:r w:rsidR="00D44980">
        <w:t>to fac</w:t>
      </w:r>
      <w:r w:rsidR="008B40AB">
        <w:t xml:space="preserve">ilitate a more transparent </w:t>
      </w:r>
      <w:r w:rsidR="00FE670D">
        <w:t xml:space="preserve">search </w:t>
      </w:r>
      <w:r w:rsidR="001D1BED">
        <w:t>engine</w:t>
      </w:r>
      <w:r w:rsidR="00FE670D">
        <w:t xml:space="preserve"> experience for its members, who are compensated with </w:t>
      </w:r>
      <w:proofErr w:type="spellStart"/>
      <w:r w:rsidR="00F01DEB">
        <w:t>Etherium</w:t>
      </w:r>
      <w:proofErr w:type="spellEnd"/>
      <w:r w:rsidR="00F01DEB">
        <w:t xml:space="preserve"> tokens</w:t>
      </w:r>
      <w:r w:rsidR="00FE670D">
        <w:t xml:space="preserve">, </w:t>
      </w:r>
      <w:r w:rsidR="00137700">
        <w:t xml:space="preserve">as it pertains to the content </w:t>
      </w:r>
      <w:r w:rsidR="00191321">
        <w:t>displayed on the screen</w:t>
      </w:r>
      <w:r w:rsidR="001D1BED">
        <w:t xml:space="preserve"> [5]</w:t>
      </w:r>
      <w:r w:rsidR="00191321">
        <w:t>.</w:t>
      </w:r>
    </w:p>
    <w:p w14:paraId="6F87C703" w14:textId="77777777" w:rsidR="00191321" w:rsidRDefault="00191321" w:rsidP="00F63101"/>
    <w:p w14:paraId="060A2B51" w14:textId="77777777" w:rsidR="00B9595A" w:rsidRDefault="00B9595A" w:rsidP="00454138">
      <w:pPr>
        <w:pStyle w:val="NormalWeb"/>
      </w:pPr>
    </w:p>
    <w:p w14:paraId="183AF4FC" w14:textId="77777777" w:rsidR="00B9595A" w:rsidRDefault="00B9595A" w:rsidP="00454138">
      <w:pPr>
        <w:pStyle w:val="NormalWeb"/>
      </w:pPr>
    </w:p>
    <w:p w14:paraId="36E4F380" w14:textId="77777777" w:rsidR="00D16729" w:rsidRPr="00D16729" w:rsidRDefault="00D16729" w:rsidP="00D16729"/>
    <w:p w14:paraId="20D14DE3" w14:textId="77777777" w:rsidR="00454138" w:rsidRDefault="004541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A52CAED" w14:textId="1A96A8AA" w:rsidR="0097403E" w:rsidRPr="0097403E" w:rsidRDefault="00C3158A" w:rsidP="0097403E">
      <w:pPr>
        <w:pStyle w:val="Heading2"/>
        <w:rPr>
          <w:b/>
          <w:sz w:val="26"/>
          <w:szCs w:val="26"/>
        </w:rPr>
      </w:pPr>
      <w:r w:rsidRPr="0097403E">
        <w:rPr>
          <w:b/>
          <w:sz w:val="26"/>
          <w:szCs w:val="26"/>
        </w:rPr>
        <w:lastRenderedPageBreak/>
        <w:t>References</w:t>
      </w:r>
    </w:p>
    <w:p w14:paraId="478BEEA9" w14:textId="7F2EA6BD" w:rsidR="00D16729" w:rsidRDefault="00273B82" w:rsidP="00F542DA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K. Naughton and G. </w:t>
      </w:r>
      <w:proofErr w:type="spellStart"/>
      <w:r>
        <w:rPr>
          <w:sz w:val="18"/>
          <w:szCs w:val="18"/>
        </w:rPr>
        <w:t>Copploa</w:t>
      </w:r>
      <w:proofErr w:type="spellEnd"/>
      <w:r w:rsidR="00F542DA">
        <w:rPr>
          <w:sz w:val="18"/>
          <w:szCs w:val="18"/>
        </w:rPr>
        <w:t xml:space="preserve">, “Self-Driving Cars Are Set for Mainstream Use in 2018”. Bloomberg. 2018. [Online]. Available: </w:t>
      </w:r>
      <w:r w:rsidR="009C12DE" w:rsidRPr="00964084">
        <w:rPr>
          <w:sz w:val="18"/>
          <w:szCs w:val="18"/>
        </w:rPr>
        <w:t>https://skift.com/2018/01/06/self-driving-cars-are-set-for-mainstream-use-in-2018/</w:t>
      </w:r>
    </w:p>
    <w:p w14:paraId="5E45FDAA" w14:textId="78892576" w:rsidR="00EB6CB5" w:rsidRDefault="009C12DE" w:rsidP="004741FF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M. </w:t>
      </w:r>
      <w:proofErr w:type="spellStart"/>
      <w:r>
        <w:rPr>
          <w:sz w:val="18"/>
          <w:szCs w:val="18"/>
        </w:rPr>
        <w:t>Kurman</w:t>
      </w:r>
      <w:proofErr w:type="spellEnd"/>
      <w:r>
        <w:rPr>
          <w:sz w:val="18"/>
          <w:szCs w:val="18"/>
        </w:rPr>
        <w:t xml:space="preserve"> and H. Lipson, “Why the Rise of Self-Driving</w:t>
      </w:r>
      <w:r w:rsidR="00707E12">
        <w:rPr>
          <w:sz w:val="18"/>
          <w:szCs w:val="18"/>
        </w:rPr>
        <w:t xml:space="preserve"> </w:t>
      </w:r>
      <w:r w:rsidR="004741FF">
        <w:rPr>
          <w:sz w:val="18"/>
          <w:szCs w:val="18"/>
        </w:rPr>
        <w:t>Vehicles</w:t>
      </w:r>
      <w:r w:rsidR="00707E12">
        <w:rPr>
          <w:sz w:val="18"/>
          <w:szCs w:val="18"/>
        </w:rPr>
        <w:t xml:space="preserve"> Will Actually Increase Car Ownership”. </w:t>
      </w:r>
      <w:proofErr w:type="spellStart"/>
      <w:r w:rsidR="00707E12">
        <w:rPr>
          <w:sz w:val="18"/>
          <w:szCs w:val="18"/>
        </w:rPr>
        <w:t>SingularityHub</w:t>
      </w:r>
      <w:proofErr w:type="spellEnd"/>
      <w:r w:rsidR="00707E12">
        <w:rPr>
          <w:sz w:val="18"/>
          <w:szCs w:val="18"/>
        </w:rPr>
        <w:t>. 2018. [Online]. Av</w:t>
      </w:r>
      <w:r w:rsidR="004741FF">
        <w:rPr>
          <w:sz w:val="18"/>
          <w:szCs w:val="18"/>
        </w:rPr>
        <w:t xml:space="preserve">ailable: </w:t>
      </w:r>
      <w:r w:rsidR="004741FF" w:rsidRPr="00964084">
        <w:rPr>
          <w:sz w:val="18"/>
          <w:szCs w:val="18"/>
        </w:rPr>
        <w:t>https://singularityhub.com/2018/02/14/why-the-rise-of-self-driving-vehicles-will-actually-increase-car-ownership/#sm.0000udafxxpvgd1vshp1dngryz6mo</w:t>
      </w:r>
    </w:p>
    <w:p w14:paraId="1237E167" w14:textId="18CF6FA5" w:rsidR="005E740D" w:rsidRPr="00AC526C" w:rsidRDefault="00264277" w:rsidP="005E740D">
      <w:pPr>
        <w:numPr>
          <w:ilvl w:val="0"/>
          <w:numId w:val="1"/>
        </w:numPr>
        <w:contextualSpacing/>
        <w:rPr>
          <w:sz w:val="18"/>
          <w:szCs w:val="18"/>
        </w:rPr>
      </w:pPr>
      <w:r w:rsidRPr="005E740D">
        <w:rPr>
          <w:sz w:val="18"/>
          <w:szCs w:val="18"/>
        </w:rPr>
        <w:t xml:space="preserve">N. </w:t>
      </w:r>
      <w:proofErr w:type="spellStart"/>
      <w:r w:rsidRPr="005E740D">
        <w:rPr>
          <w:sz w:val="18"/>
          <w:szCs w:val="18"/>
        </w:rPr>
        <w:t>Maynez</w:t>
      </w:r>
      <w:proofErr w:type="spellEnd"/>
      <w:r w:rsidR="00EB6CB5" w:rsidRPr="005E740D">
        <w:rPr>
          <w:sz w:val="18"/>
          <w:szCs w:val="18"/>
        </w:rPr>
        <w:t xml:space="preserve">, </w:t>
      </w:r>
      <w:r w:rsidR="00026475" w:rsidRPr="005E740D">
        <w:rPr>
          <w:sz w:val="18"/>
          <w:szCs w:val="18"/>
        </w:rPr>
        <w:t xml:space="preserve">“19 </w:t>
      </w:r>
      <w:r w:rsidR="00F06B64" w:rsidRPr="005E740D">
        <w:rPr>
          <w:sz w:val="18"/>
          <w:szCs w:val="18"/>
        </w:rPr>
        <w:t>Artificial</w:t>
      </w:r>
      <w:r w:rsidR="00026475" w:rsidRPr="005170B4">
        <w:rPr>
          <w:sz w:val="18"/>
          <w:szCs w:val="18"/>
        </w:rPr>
        <w:t xml:space="preserve"> Intelligence Technologies</w:t>
      </w:r>
      <w:r w:rsidR="00F06B64" w:rsidRPr="005170B4">
        <w:rPr>
          <w:sz w:val="18"/>
          <w:szCs w:val="18"/>
        </w:rPr>
        <w:t xml:space="preserve"> That Will Dominate in 2018”</w:t>
      </w:r>
      <w:r w:rsidR="004C0E6F" w:rsidRPr="005170B4">
        <w:rPr>
          <w:sz w:val="18"/>
          <w:szCs w:val="18"/>
        </w:rPr>
        <w:t>.</w:t>
      </w:r>
      <w:r w:rsidR="00026475" w:rsidRPr="005170B4">
        <w:rPr>
          <w:sz w:val="18"/>
          <w:szCs w:val="18"/>
        </w:rPr>
        <w:t xml:space="preserve"> </w:t>
      </w:r>
      <w:proofErr w:type="spellStart"/>
      <w:r w:rsidR="00E068F5" w:rsidRPr="005170B4">
        <w:rPr>
          <w:sz w:val="18"/>
          <w:szCs w:val="18"/>
        </w:rPr>
        <w:t>Adext</w:t>
      </w:r>
      <w:proofErr w:type="spellEnd"/>
      <w:r w:rsidR="00E068F5" w:rsidRPr="005170B4">
        <w:rPr>
          <w:sz w:val="18"/>
          <w:szCs w:val="18"/>
        </w:rPr>
        <w:t xml:space="preserve">. </w:t>
      </w:r>
      <w:r w:rsidR="004C0E6F" w:rsidRPr="005170B4">
        <w:rPr>
          <w:sz w:val="18"/>
          <w:szCs w:val="18"/>
        </w:rPr>
        <w:t xml:space="preserve">2018. </w:t>
      </w:r>
      <w:r w:rsidR="00636777" w:rsidRPr="005170B4">
        <w:rPr>
          <w:sz w:val="18"/>
          <w:szCs w:val="18"/>
        </w:rPr>
        <w:t xml:space="preserve">[Online]. Available: </w:t>
      </w:r>
      <w:r w:rsidR="0081666D" w:rsidRPr="00964084">
        <w:rPr>
          <w:sz w:val="18"/>
          <w:szCs w:val="18"/>
        </w:rPr>
        <w:t>https://blog.adext.com/en/artificial-intelligence-technologies-2018</w:t>
      </w:r>
    </w:p>
    <w:p w14:paraId="668D7C7C" w14:textId="21339784" w:rsidR="00AC526C" w:rsidRDefault="005170B4" w:rsidP="00AC526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Nano Vision</w:t>
      </w:r>
      <w:r w:rsidR="00AC526C">
        <w:rPr>
          <w:sz w:val="18"/>
          <w:szCs w:val="18"/>
        </w:rPr>
        <w:t xml:space="preserve">. </w:t>
      </w:r>
      <w:r w:rsidR="00120FE8">
        <w:rPr>
          <w:sz w:val="18"/>
          <w:szCs w:val="18"/>
        </w:rPr>
        <w:t>[Online]. Available:</w:t>
      </w:r>
      <w:r w:rsidR="00AC526C">
        <w:rPr>
          <w:sz w:val="18"/>
          <w:szCs w:val="18"/>
        </w:rPr>
        <w:t xml:space="preserve"> </w:t>
      </w:r>
      <w:r w:rsidR="00AC526C" w:rsidRPr="00964084">
        <w:rPr>
          <w:sz w:val="18"/>
          <w:szCs w:val="18"/>
        </w:rPr>
        <w:t>https://nanovision.com/</w:t>
      </w:r>
    </w:p>
    <w:p w14:paraId="169AA7F7" w14:textId="5780D050" w:rsidR="0081666D" w:rsidRPr="00AC526C" w:rsidRDefault="00AC526C" w:rsidP="00AC526C">
      <w:pPr>
        <w:numPr>
          <w:ilvl w:val="0"/>
          <w:numId w:val="1"/>
        </w:numPr>
        <w:contextualSpacing/>
        <w:rPr>
          <w:sz w:val="18"/>
          <w:szCs w:val="18"/>
        </w:rPr>
      </w:pPr>
      <w:proofErr w:type="spellStart"/>
      <w:r w:rsidRPr="00AC526C">
        <w:rPr>
          <w:sz w:val="18"/>
          <w:szCs w:val="18"/>
        </w:rPr>
        <w:t>Presearch</w:t>
      </w:r>
      <w:proofErr w:type="spellEnd"/>
      <w:r w:rsidRPr="00AC526C">
        <w:rPr>
          <w:sz w:val="18"/>
          <w:szCs w:val="18"/>
        </w:rPr>
        <w:t xml:space="preserve">. </w:t>
      </w:r>
      <w:r w:rsidR="00120FE8">
        <w:rPr>
          <w:sz w:val="18"/>
          <w:szCs w:val="18"/>
        </w:rPr>
        <w:t xml:space="preserve">[Online]. Available: </w:t>
      </w:r>
      <w:r w:rsidRPr="00AC526C">
        <w:rPr>
          <w:sz w:val="18"/>
          <w:szCs w:val="18"/>
        </w:rPr>
        <w:t xml:space="preserve"> </w:t>
      </w:r>
      <w:r w:rsidRPr="00964084">
        <w:rPr>
          <w:sz w:val="18"/>
          <w:szCs w:val="18"/>
        </w:rPr>
        <w:t>https://www.presearch.io/</w:t>
      </w:r>
    </w:p>
    <w:sectPr w:rsidR="0081666D" w:rsidRPr="00AC526C">
      <w:headerReference w:type="default" r:id="rId8"/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F0987" w14:textId="77777777" w:rsidR="0077473D" w:rsidRDefault="0077473D">
      <w:pPr>
        <w:spacing w:line="240" w:lineRule="auto"/>
      </w:pPr>
      <w:r>
        <w:separator/>
      </w:r>
    </w:p>
  </w:endnote>
  <w:endnote w:type="continuationSeparator" w:id="0">
    <w:p w14:paraId="13FE6C5A" w14:textId="77777777" w:rsidR="0077473D" w:rsidRDefault="0077473D">
      <w:pPr>
        <w:spacing w:line="240" w:lineRule="auto"/>
      </w:pPr>
      <w:r>
        <w:continuationSeparator/>
      </w:r>
    </w:p>
  </w:endnote>
  <w:endnote w:type="continuationNotice" w:id="1">
    <w:p w14:paraId="7266AEF7" w14:textId="77777777" w:rsidR="0077473D" w:rsidRDefault="007747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471E3" w14:textId="77777777" w:rsidR="0077473D" w:rsidRDefault="0077473D">
      <w:pPr>
        <w:spacing w:line="240" w:lineRule="auto"/>
      </w:pPr>
      <w:r>
        <w:separator/>
      </w:r>
    </w:p>
  </w:footnote>
  <w:footnote w:type="continuationSeparator" w:id="0">
    <w:p w14:paraId="0D4D8F0D" w14:textId="77777777" w:rsidR="0077473D" w:rsidRDefault="0077473D">
      <w:pPr>
        <w:spacing w:line="240" w:lineRule="auto"/>
      </w:pPr>
      <w:r>
        <w:continuationSeparator/>
      </w:r>
    </w:p>
  </w:footnote>
  <w:footnote w:type="continuationNotice" w:id="1">
    <w:p w14:paraId="02D63BF1" w14:textId="77777777" w:rsidR="0077473D" w:rsidRDefault="007747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A6B46" w14:textId="77777777" w:rsidR="008C4FFE" w:rsidRDefault="008C4FFE">
    <w:pPr>
      <w:pStyle w:val="Title"/>
      <w:jc w:val="center"/>
      <w:rPr>
        <w:sz w:val="36"/>
        <w:szCs w:val="36"/>
      </w:rPr>
    </w:pPr>
    <w:bookmarkStart w:id="1" w:name="_6njhkekn4i5g" w:colFirst="0" w:colLast="0"/>
    <w:bookmarkEnd w:id="1"/>
  </w:p>
  <w:p w14:paraId="36CF16B4" w14:textId="77777777" w:rsidR="00860D54" w:rsidRDefault="00860D54" w:rsidP="00860D54">
    <w:pPr>
      <w:pStyle w:val="Title"/>
      <w:jc w:val="center"/>
      <w:rPr>
        <w:sz w:val="32"/>
        <w:szCs w:val="32"/>
      </w:rPr>
    </w:pPr>
    <w:r>
      <w:rPr>
        <w:sz w:val="32"/>
        <w:szCs w:val="32"/>
      </w:rPr>
      <w:t>Two Important AI Trends</w:t>
    </w:r>
  </w:p>
  <w:p w14:paraId="540A1684" w14:textId="77777777" w:rsidR="008C4FFE" w:rsidRDefault="008C4FFE" w:rsidP="00DC1DCF">
    <w:pPr>
      <w:jc w:val="center"/>
    </w:pPr>
    <w:r>
      <w:rPr>
        <w:sz w:val="24"/>
        <w:szCs w:val="24"/>
      </w:rPr>
      <w:t>Sudip Bhattacharyya, Dan Freeman and Tim McWilliams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FA36" w14:textId="77777777" w:rsidR="008C4FFE" w:rsidRDefault="008C4FFE">
    <w:pPr>
      <w:pStyle w:val="Title"/>
      <w:jc w:val="center"/>
      <w:rPr>
        <w:sz w:val="32"/>
        <w:szCs w:val="32"/>
      </w:rPr>
    </w:pPr>
    <w:bookmarkStart w:id="2" w:name="_5wdivrqm8rsf" w:colFirst="0" w:colLast="0"/>
    <w:bookmarkEnd w:id="2"/>
  </w:p>
  <w:p w14:paraId="3BF1BD03" w14:textId="24C0B7E2" w:rsidR="008C4FFE" w:rsidRDefault="00DC5F95">
    <w:pPr>
      <w:pStyle w:val="Title"/>
      <w:jc w:val="center"/>
      <w:rPr>
        <w:sz w:val="32"/>
        <w:szCs w:val="32"/>
      </w:rPr>
    </w:pPr>
    <w:r>
      <w:rPr>
        <w:sz w:val="32"/>
        <w:szCs w:val="32"/>
      </w:rPr>
      <w:t>Two Important AI Trends</w:t>
    </w:r>
  </w:p>
  <w:p w14:paraId="43ECFC4C" w14:textId="77777777" w:rsidR="008C4FFE" w:rsidRDefault="008C4FFE" w:rsidP="00333450">
    <w:pPr>
      <w:pStyle w:val="Title"/>
      <w:jc w:val="center"/>
      <w:rPr>
        <w:sz w:val="24"/>
        <w:szCs w:val="24"/>
      </w:rPr>
    </w:pPr>
    <w:bookmarkStart w:id="3" w:name="_x6r76vazot8j" w:colFirst="0" w:colLast="0"/>
    <w:bookmarkStart w:id="4" w:name="_a6k1h4rzhezf" w:colFirst="0" w:colLast="0"/>
    <w:bookmarkEnd w:id="3"/>
    <w:bookmarkEnd w:id="4"/>
    <w:r>
      <w:rPr>
        <w:sz w:val="24"/>
        <w:szCs w:val="24"/>
      </w:rPr>
      <w:t>Sudip Bhattacharyya, Dan Freeman and Tim McWilliams</w:t>
    </w:r>
  </w:p>
  <w:p w14:paraId="7597D223" w14:textId="734B94BD" w:rsidR="008C4FFE" w:rsidRDefault="008C4FFE">
    <w:pPr>
      <w:pStyle w:val="Title"/>
      <w:jc w:val="center"/>
      <w:rPr>
        <w:sz w:val="24"/>
        <w:szCs w:val="24"/>
      </w:rPr>
    </w:pPr>
    <w:r>
      <w:rPr>
        <w:sz w:val="24"/>
        <w:szCs w:val="24"/>
      </w:rPr>
      <w:t>MSDS 7333 - Quan</w:t>
    </w:r>
    <w:r w:rsidR="00C014D9">
      <w:rPr>
        <w:sz w:val="24"/>
        <w:szCs w:val="24"/>
      </w:rPr>
      <w:t xml:space="preserve">tifying the World - </w:t>
    </w:r>
    <w:r w:rsidR="00DC5F95">
      <w:rPr>
        <w:sz w:val="24"/>
        <w:szCs w:val="24"/>
      </w:rPr>
      <w:t>Essay</w:t>
    </w:r>
    <w:r w:rsidR="00C014D9">
      <w:rPr>
        <w:sz w:val="24"/>
        <w:szCs w:val="24"/>
      </w:rPr>
      <w:t xml:space="preserve"> (Unit </w:t>
    </w:r>
    <w:r w:rsidR="00DC5F95">
      <w:rPr>
        <w:sz w:val="24"/>
        <w:szCs w:val="24"/>
      </w:rPr>
      <w:t>10</w:t>
    </w:r>
    <w:r>
      <w:rPr>
        <w:sz w:val="24"/>
        <w:szCs w:val="24"/>
      </w:rPr>
      <w:t>)</w:t>
    </w:r>
  </w:p>
  <w:p w14:paraId="5C658372" w14:textId="02472060" w:rsidR="008C4FFE" w:rsidRDefault="00B95018">
    <w:pPr>
      <w:pStyle w:val="Title"/>
      <w:jc w:val="center"/>
      <w:rPr>
        <w:sz w:val="24"/>
        <w:szCs w:val="24"/>
      </w:rPr>
    </w:pPr>
    <w:bookmarkStart w:id="5" w:name="_v0e298epis1" w:colFirst="0" w:colLast="0"/>
    <w:bookmarkEnd w:id="5"/>
    <w:r>
      <w:rPr>
        <w:sz w:val="24"/>
        <w:szCs w:val="24"/>
      </w:rPr>
      <w:t xml:space="preserve">July </w:t>
    </w:r>
    <w:r w:rsidR="00DC5F95">
      <w:rPr>
        <w:sz w:val="24"/>
        <w:szCs w:val="24"/>
      </w:rPr>
      <w:t>17</w:t>
    </w:r>
    <w:r w:rsidR="008C4FFE">
      <w:rPr>
        <w:sz w:val="24"/>
        <w:szCs w:val="24"/>
      </w:rPr>
      <w:t>, 2018</w:t>
    </w:r>
  </w:p>
  <w:p w14:paraId="3D709AA2" w14:textId="77777777" w:rsidR="008C4FFE" w:rsidRDefault="008C4F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4064"/>
    <w:multiLevelType w:val="multilevel"/>
    <w:tmpl w:val="8F566750"/>
    <w:lvl w:ilvl="0">
      <w:start w:val="1"/>
      <w:numFmt w:val="decimal"/>
      <w:lvlText w:val="%1."/>
      <w:lvlJc w:val="left"/>
      <w:pPr>
        <w:ind w:left="720" w:hanging="360"/>
      </w:pPr>
      <w:rPr>
        <w:sz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A41A4E"/>
    <w:multiLevelType w:val="multilevel"/>
    <w:tmpl w:val="8F566750"/>
    <w:lvl w:ilvl="0">
      <w:start w:val="1"/>
      <w:numFmt w:val="decimal"/>
      <w:lvlText w:val="%1."/>
      <w:lvlJc w:val="left"/>
      <w:pPr>
        <w:ind w:left="720" w:hanging="360"/>
      </w:pPr>
      <w:rPr>
        <w:sz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B4"/>
    <w:rsid w:val="00000F61"/>
    <w:rsid w:val="00003E8B"/>
    <w:rsid w:val="0000463A"/>
    <w:rsid w:val="00005B0B"/>
    <w:rsid w:val="00023114"/>
    <w:rsid w:val="00025F18"/>
    <w:rsid w:val="00026475"/>
    <w:rsid w:val="00027843"/>
    <w:rsid w:val="00030F89"/>
    <w:rsid w:val="000310DC"/>
    <w:rsid w:val="00034720"/>
    <w:rsid w:val="00047A07"/>
    <w:rsid w:val="00050A44"/>
    <w:rsid w:val="0005101D"/>
    <w:rsid w:val="00051940"/>
    <w:rsid w:val="00052D3F"/>
    <w:rsid w:val="0006216F"/>
    <w:rsid w:val="0006304F"/>
    <w:rsid w:val="000647DB"/>
    <w:rsid w:val="00073676"/>
    <w:rsid w:val="000757E6"/>
    <w:rsid w:val="00076F7D"/>
    <w:rsid w:val="00083C26"/>
    <w:rsid w:val="00084B6F"/>
    <w:rsid w:val="000851A0"/>
    <w:rsid w:val="0008544D"/>
    <w:rsid w:val="00085637"/>
    <w:rsid w:val="000926C4"/>
    <w:rsid w:val="000945CF"/>
    <w:rsid w:val="00094B5B"/>
    <w:rsid w:val="0009647A"/>
    <w:rsid w:val="000968C3"/>
    <w:rsid w:val="000A0229"/>
    <w:rsid w:val="000A2434"/>
    <w:rsid w:val="000B0223"/>
    <w:rsid w:val="000B2051"/>
    <w:rsid w:val="000B4D84"/>
    <w:rsid w:val="000B67D3"/>
    <w:rsid w:val="000B67DD"/>
    <w:rsid w:val="000C21AD"/>
    <w:rsid w:val="000C2A59"/>
    <w:rsid w:val="000C3204"/>
    <w:rsid w:val="000C346F"/>
    <w:rsid w:val="000D7F3E"/>
    <w:rsid w:val="000E50D3"/>
    <w:rsid w:val="000E6E44"/>
    <w:rsid w:val="000F1813"/>
    <w:rsid w:val="000F2637"/>
    <w:rsid w:val="00104114"/>
    <w:rsid w:val="00107CE8"/>
    <w:rsid w:val="0011015F"/>
    <w:rsid w:val="00114776"/>
    <w:rsid w:val="00115990"/>
    <w:rsid w:val="00116FA5"/>
    <w:rsid w:val="00120FE8"/>
    <w:rsid w:val="001251DC"/>
    <w:rsid w:val="001258F9"/>
    <w:rsid w:val="00125AEC"/>
    <w:rsid w:val="00126491"/>
    <w:rsid w:val="00130A62"/>
    <w:rsid w:val="00132774"/>
    <w:rsid w:val="001355E1"/>
    <w:rsid w:val="00137700"/>
    <w:rsid w:val="00140590"/>
    <w:rsid w:val="001413CA"/>
    <w:rsid w:val="00145D46"/>
    <w:rsid w:val="0014715F"/>
    <w:rsid w:val="001521C8"/>
    <w:rsid w:val="001539E1"/>
    <w:rsid w:val="001540D8"/>
    <w:rsid w:val="0015755C"/>
    <w:rsid w:val="00161010"/>
    <w:rsid w:val="0016161E"/>
    <w:rsid w:val="001635B7"/>
    <w:rsid w:val="001637C6"/>
    <w:rsid w:val="001703AE"/>
    <w:rsid w:val="0017529E"/>
    <w:rsid w:val="00175617"/>
    <w:rsid w:val="0017731E"/>
    <w:rsid w:val="00180CA3"/>
    <w:rsid w:val="001821AA"/>
    <w:rsid w:val="00186773"/>
    <w:rsid w:val="00187CFA"/>
    <w:rsid w:val="0019122C"/>
    <w:rsid w:val="00191321"/>
    <w:rsid w:val="00191530"/>
    <w:rsid w:val="001921AC"/>
    <w:rsid w:val="00192488"/>
    <w:rsid w:val="001934DF"/>
    <w:rsid w:val="0019460F"/>
    <w:rsid w:val="00194A33"/>
    <w:rsid w:val="001A0711"/>
    <w:rsid w:val="001A2422"/>
    <w:rsid w:val="001A2819"/>
    <w:rsid w:val="001B1C27"/>
    <w:rsid w:val="001B5E9A"/>
    <w:rsid w:val="001C3FE1"/>
    <w:rsid w:val="001C404C"/>
    <w:rsid w:val="001D1315"/>
    <w:rsid w:val="001D1BED"/>
    <w:rsid w:val="001E18A6"/>
    <w:rsid w:val="001E2777"/>
    <w:rsid w:val="001E2C6A"/>
    <w:rsid w:val="001E7674"/>
    <w:rsid w:val="001F14E3"/>
    <w:rsid w:val="001F6E74"/>
    <w:rsid w:val="002007EE"/>
    <w:rsid w:val="002022F9"/>
    <w:rsid w:val="00202E72"/>
    <w:rsid w:val="00204EDC"/>
    <w:rsid w:val="00207AAA"/>
    <w:rsid w:val="002144FD"/>
    <w:rsid w:val="00221B50"/>
    <w:rsid w:val="002227A4"/>
    <w:rsid w:val="002275B2"/>
    <w:rsid w:val="00230CDD"/>
    <w:rsid w:val="00240A58"/>
    <w:rsid w:val="002453BF"/>
    <w:rsid w:val="002470BC"/>
    <w:rsid w:val="00250111"/>
    <w:rsid w:val="00250DB1"/>
    <w:rsid w:val="00255D60"/>
    <w:rsid w:val="00257888"/>
    <w:rsid w:val="00257DF5"/>
    <w:rsid w:val="002607E5"/>
    <w:rsid w:val="00262054"/>
    <w:rsid w:val="00264277"/>
    <w:rsid w:val="00264455"/>
    <w:rsid w:val="00264589"/>
    <w:rsid w:val="0027256A"/>
    <w:rsid w:val="00272664"/>
    <w:rsid w:val="00273B82"/>
    <w:rsid w:val="00275E56"/>
    <w:rsid w:val="00276472"/>
    <w:rsid w:val="00280E3D"/>
    <w:rsid w:val="00281124"/>
    <w:rsid w:val="002876F8"/>
    <w:rsid w:val="00287EA7"/>
    <w:rsid w:val="00290D05"/>
    <w:rsid w:val="00291FAF"/>
    <w:rsid w:val="002926EC"/>
    <w:rsid w:val="00294109"/>
    <w:rsid w:val="00295689"/>
    <w:rsid w:val="002A00D8"/>
    <w:rsid w:val="002A4FE6"/>
    <w:rsid w:val="002A6496"/>
    <w:rsid w:val="002A69AB"/>
    <w:rsid w:val="002B0372"/>
    <w:rsid w:val="002B159F"/>
    <w:rsid w:val="002B1905"/>
    <w:rsid w:val="002B2FF0"/>
    <w:rsid w:val="002B3F74"/>
    <w:rsid w:val="002B57E2"/>
    <w:rsid w:val="002B6141"/>
    <w:rsid w:val="002B7BE9"/>
    <w:rsid w:val="002C01C2"/>
    <w:rsid w:val="002C1319"/>
    <w:rsid w:val="002C352F"/>
    <w:rsid w:val="002C4F49"/>
    <w:rsid w:val="002C6D88"/>
    <w:rsid w:val="002D1244"/>
    <w:rsid w:val="002D37F8"/>
    <w:rsid w:val="002D3F6C"/>
    <w:rsid w:val="002D4E0A"/>
    <w:rsid w:val="002E0548"/>
    <w:rsid w:val="002E1CE9"/>
    <w:rsid w:val="002E42BD"/>
    <w:rsid w:val="002E7722"/>
    <w:rsid w:val="002F06A5"/>
    <w:rsid w:val="002F0B97"/>
    <w:rsid w:val="002F13BA"/>
    <w:rsid w:val="002F2F10"/>
    <w:rsid w:val="003062D0"/>
    <w:rsid w:val="0031023B"/>
    <w:rsid w:val="0031195D"/>
    <w:rsid w:val="00313197"/>
    <w:rsid w:val="00313641"/>
    <w:rsid w:val="00315483"/>
    <w:rsid w:val="003244B0"/>
    <w:rsid w:val="003269C1"/>
    <w:rsid w:val="00331061"/>
    <w:rsid w:val="00333450"/>
    <w:rsid w:val="0033694A"/>
    <w:rsid w:val="00343753"/>
    <w:rsid w:val="00345EFE"/>
    <w:rsid w:val="003463B6"/>
    <w:rsid w:val="0035135B"/>
    <w:rsid w:val="003536DF"/>
    <w:rsid w:val="00354D33"/>
    <w:rsid w:val="00356A33"/>
    <w:rsid w:val="00362439"/>
    <w:rsid w:val="003634AF"/>
    <w:rsid w:val="00366F99"/>
    <w:rsid w:val="0036760B"/>
    <w:rsid w:val="00367836"/>
    <w:rsid w:val="00367E48"/>
    <w:rsid w:val="003736EA"/>
    <w:rsid w:val="0037441E"/>
    <w:rsid w:val="00374D6A"/>
    <w:rsid w:val="003752AA"/>
    <w:rsid w:val="00376069"/>
    <w:rsid w:val="00377C94"/>
    <w:rsid w:val="00380217"/>
    <w:rsid w:val="003818D7"/>
    <w:rsid w:val="0038563A"/>
    <w:rsid w:val="00391563"/>
    <w:rsid w:val="003919E2"/>
    <w:rsid w:val="00392DA8"/>
    <w:rsid w:val="003A1AA2"/>
    <w:rsid w:val="003A55E8"/>
    <w:rsid w:val="003A60DE"/>
    <w:rsid w:val="003B32A4"/>
    <w:rsid w:val="003B591C"/>
    <w:rsid w:val="003B66B4"/>
    <w:rsid w:val="003C157D"/>
    <w:rsid w:val="003C37DB"/>
    <w:rsid w:val="003C46D1"/>
    <w:rsid w:val="003C540E"/>
    <w:rsid w:val="003C5DF6"/>
    <w:rsid w:val="003C6F8E"/>
    <w:rsid w:val="003D0804"/>
    <w:rsid w:val="003D24CE"/>
    <w:rsid w:val="003D3998"/>
    <w:rsid w:val="003E2CEB"/>
    <w:rsid w:val="003E7B5A"/>
    <w:rsid w:val="003F510F"/>
    <w:rsid w:val="003F6E7B"/>
    <w:rsid w:val="004037D0"/>
    <w:rsid w:val="00404BEA"/>
    <w:rsid w:val="00406832"/>
    <w:rsid w:val="00413F96"/>
    <w:rsid w:val="0041442B"/>
    <w:rsid w:val="00414948"/>
    <w:rsid w:val="00415D80"/>
    <w:rsid w:val="00417E67"/>
    <w:rsid w:val="00422CEA"/>
    <w:rsid w:val="00423242"/>
    <w:rsid w:val="00423F85"/>
    <w:rsid w:val="00427870"/>
    <w:rsid w:val="00431E1B"/>
    <w:rsid w:val="0043354A"/>
    <w:rsid w:val="00433B01"/>
    <w:rsid w:val="00434BCE"/>
    <w:rsid w:val="0044049B"/>
    <w:rsid w:val="00443E41"/>
    <w:rsid w:val="00444D84"/>
    <w:rsid w:val="004458E9"/>
    <w:rsid w:val="00445B98"/>
    <w:rsid w:val="00450997"/>
    <w:rsid w:val="0045142B"/>
    <w:rsid w:val="00451DFF"/>
    <w:rsid w:val="00453014"/>
    <w:rsid w:val="00453611"/>
    <w:rsid w:val="00454138"/>
    <w:rsid w:val="00454D49"/>
    <w:rsid w:val="00457A31"/>
    <w:rsid w:val="00460D99"/>
    <w:rsid w:val="00461C3C"/>
    <w:rsid w:val="00461C67"/>
    <w:rsid w:val="004628AC"/>
    <w:rsid w:val="00462A8A"/>
    <w:rsid w:val="004631F3"/>
    <w:rsid w:val="00464C3B"/>
    <w:rsid w:val="00466A81"/>
    <w:rsid w:val="00467808"/>
    <w:rsid w:val="004741FF"/>
    <w:rsid w:val="00475D13"/>
    <w:rsid w:val="004764F8"/>
    <w:rsid w:val="00480E2B"/>
    <w:rsid w:val="00481760"/>
    <w:rsid w:val="00493330"/>
    <w:rsid w:val="00496A36"/>
    <w:rsid w:val="004A2D11"/>
    <w:rsid w:val="004A566F"/>
    <w:rsid w:val="004A705B"/>
    <w:rsid w:val="004B2C13"/>
    <w:rsid w:val="004B6318"/>
    <w:rsid w:val="004C0E6F"/>
    <w:rsid w:val="004C3B7A"/>
    <w:rsid w:val="004D127B"/>
    <w:rsid w:val="004D39B7"/>
    <w:rsid w:val="004D45D4"/>
    <w:rsid w:val="004D4F45"/>
    <w:rsid w:val="004E282F"/>
    <w:rsid w:val="004E6345"/>
    <w:rsid w:val="004F054A"/>
    <w:rsid w:val="0050459C"/>
    <w:rsid w:val="0051029B"/>
    <w:rsid w:val="00513D18"/>
    <w:rsid w:val="005170B4"/>
    <w:rsid w:val="00525B03"/>
    <w:rsid w:val="00526857"/>
    <w:rsid w:val="0052715A"/>
    <w:rsid w:val="005279CC"/>
    <w:rsid w:val="005303AD"/>
    <w:rsid w:val="00533211"/>
    <w:rsid w:val="005335DC"/>
    <w:rsid w:val="005343A7"/>
    <w:rsid w:val="0053478F"/>
    <w:rsid w:val="00536E36"/>
    <w:rsid w:val="00540FC7"/>
    <w:rsid w:val="00541514"/>
    <w:rsid w:val="00541CEC"/>
    <w:rsid w:val="00544AE2"/>
    <w:rsid w:val="0054663B"/>
    <w:rsid w:val="00551D20"/>
    <w:rsid w:val="00551DDF"/>
    <w:rsid w:val="0055322B"/>
    <w:rsid w:val="0055682B"/>
    <w:rsid w:val="00557863"/>
    <w:rsid w:val="005647ED"/>
    <w:rsid w:val="00573116"/>
    <w:rsid w:val="00575187"/>
    <w:rsid w:val="00576B40"/>
    <w:rsid w:val="00577E9D"/>
    <w:rsid w:val="0058171B"/>
    <w:rsid w:val="00587FE8"/>
    <w:rsid w:val="00593C45"/>
    <w:rsid w:val="00595933"/>
    <w:rsid w:val="005A0B2A"/>
    <w:rsid w:val="005A0C2B"/>
    <w:rsid w:val="005A31A9"/>
    <w:rsid w:val="005A4A14"/>
    <w:rsid w:val="005B32DD"/>
    <w:rsid w:val="005B4CB5"/>
    <w:rsid w:val="005C0E9A"/>
    <w:rsid w:val="005C281D"/>
    <w:rsid w:val="005C3625"/>
    <w:rsid w:val="005D01CE"/>
    <w:rsid w:val="005D263A"/>
    <w:rsid w:val="005D6690"/>
    <w:rsid w:val="005E2932"/>
    <w:rsid w:val="005E70F7"/>
    <w:rsid w:val="005E740D"/>
    <w:rsid w:val="005F0347"/>
    <w:rsid w:val="005F11A1"/>
    <w:rsid w:val="005F726F"/>
    <w:rsid w:val="00603306"/>
    <w:rsid w:val="006034AD"/>
    <w:rsid w:val="00606891"/>
    <w:rsid w:val="00612D9C"/>
    <w:rsid w:val="006150E9"/>
    <w:rsid w:val="0061656C"/>
    <w:rsid w:val="006200C2"/>
    <w:rsid w:val="00621FE8"/>
    <w:rsid w:val="00625753"/>
    <w:rsid w:val="00627284"/>
    <w:rsid w:val="0063225E"/>
    <w:rsid w:val="00634717"/>
    <w:rsid w:val="00636777"/>
    <w:rsid w:val="006401F4"/>
    <w:rsid w:val="00644C86"/>
    <w:rsid w:val="00654432"/>
    <w:rsid w:val="0066055E"/>
    <w:rsid w:val="00662406"/>
    <w:rsid w:val="00664558"/>
    <w:rsid w:val="00664FEC"/>
    <w:rsid w:val="00666D76"/>
    <w:rsid w:val="00680029"/>
    <w:rsid w:val="0068219E"/>
    <w:rsid w:val="00683512"/>
    <w:rsid w:val="00685913"/>
    <w:rsid w:val="006860AB"/>
    <w:rsid w:val="00690DB0"/>
    <w:rsid w:val="00692A31"/>
    <w:rsid w:val="00692D79"/>
    <w:rsid w:val="00693E88"/>
    <w:rsid w:val="006A01DA"/>
    <w:rsid w:val="006A3375"/>
    <w:rsid w:val="006A6C43"/>
    <w:rsid w:val="006B06D0"/>
    <w:rsid w:val="006B12A4"/>
    <w:rsid w:val="006B280D"/>
    <w:rsid w:val="006B463D"/>
    <w:rsid w:val="006B55FA"/>
    <w:rsid w:val="006C4411"/>
    <w:rsid w:val="006C5BF8"/>
    <w:rsid w:val="006D268D"/>
    <w:rsid w:val="006D2BFA"/>
    <w:rsid w:val="006E0025"/>
    <w:rsid w:val="006E0B19"/>
    <w:rsid w:val="006E2763"/>
    <w:rsid w:val="006E3D93"/>
    <w:rsid w:val="006E727E"/>
    <w:rsid w:val="006F2866"/>
    <w:rsid w:val="006F608D"/>
    <w:rsid w:val="007001B2"/>
    <w:rsid w:val="007034ED"/>
    <w:rsid w:val="0070364F"/>
    <w:rsid w:val="00706FC5"/>
    <w:rsid w:val="00707E12"/>
    <w:rsid w:val="00713FC6"/>
    <w:rsid w:val="00715E60"/>
    <w:rsid w:val="00724C16"/>
    <w:rsid w:val="00725927"/>
    <w:rsid w:val="007259D2"/>
    <w:rsid w:val="00726A39"/>
    <w:rsid w:val="00730A38"/>
    <w:rsid w:val="007315C0"/>
    <w:rsid w:val="00734F0E"/>
    <w:rsid w:val="00740179"/>
    <w:rsid w:val="00751907"/>
    <w:rsid w:val="00751A75"/>
    <w:rsid w:val="00751F78"/>
    <w:rsid w:val="00756579"/>
    <w:rsid w:val="00760003"/>
    <w:rsid w:val="00760D84"/>
    <w:rsid w:val="0076149C"/>
    <w:rsid w:val="0076310D"/>
    <w:rsid w:val="00766184"/>
    <w:rsid w:val="00766C1D"/>
    <w:rsid w:val="00771A4D"/>
    <w:rsid w:val="0077473D"/>
    <w:rsid w:val="00777600"/>
    <w:rsid w:val="00781A1D"/>
    <w:rsid w:val="00782A90"/>
    <w:rsid w:val="00787473"/>
    <w:rsid w:val="0079134A"/>
    <w:rsid w:val="0079226F"/>
    <w:rsid w:val="00793579"/>
    <w:rsid w:val="0079626F"/>
    <w:rsid w:val="007A0650"/>
    <w:rsid w:val="007A1F83"/>
    <w:rsid w:val="007A6411"/>
    <w:rsid w:val="007A6DF4"/>
    <w:rsid w:val="007A7F6D"/>
    <w:rsid w:val="007B01BF"/>
    <w:rsid w:val="007B3F29"/>
    <w:rsid w:val="007B7E93"/>
    <w:rsid w:val="007C0A58"/>
    <w:rsid w:val="007C3BE9"/>
    <w:rsid w:val="007C6577"/>
    <w:rsid w:val="007D1548"/>
    <w:rsid w:val="007D50A2"/>
    <w:rsid w:val="007D6DEC"/>
    <w:rsid w:val="007E18FA"/>
    <w:rsid w:val="007E63ED"/>
    <w:rsid w:val="007F685E"/>
    <w:rsid w:val="00801220"/>
    <w:rsid w:val="00803E65"/>
    <w:rsid w:val="0080525F"/>
    <w:rsid w:val="00805F5E"/>
    <w:rsid w:val="008107A3"/>
    <w:rsid w:val="00811183"/>
    <w:rsid w:val="008146D8"/>
    <w:rsid w:val="00816342"/>
    <w:rsid w:val="0081666D"/>
    <w:rsid w:val="0081729B"/>
    <w:rsid w:val="00820915"/>
    <w:rsid w:val="00821E30"/>
    <w:rsid w:val="00821EC0"/>
    <w:rsid w:val="00821F46"/>
    <w:rsid w:val="00824D1D"/>
    <w:rsid w:val="00827D31"/>
    <w:rsid w:val="0083288D"/>
    <w:rsid w:val="00832A86"/>
    <w:rsid w:val="00834115"/>
    <w:rsid w:val="008345FB"/>
    <w:rsid w:val="00834714"/>
    <w:rsid w:val="00835301"/>
    <w:rsid w:val="00835F6B"/>
    <w:rsid w:val="0084700A"/>
    <w:rsid w:val="0085016B"/>
    <w:rsid w:val="008525A6"/>
    <w:rsid w:val="00855C39"/>
    <w:rsid w:val="00855CCB"/>
    <w:rsid w:val="008565D8"/>
    <w:rsid w:val="008566D3"/>
    <w:rsid w:val="00856A3A"/>
    <w:rsid w:val="008573D3"/>
    <w:rsid w:val="00857499"/>
    <w:rsid w:val="0086006C"/>
    <w:rsid w:val="008608F1"/>
    <w:rsid w:val="00860D54"/>
    <w:rsid w:val="0087016E"/>
    <w:rsid w:val="00877B88"/>
    <w:rsid w:val="00884F8D"/>
    <w:rsid w:val="00886F7D"/>
    <w:rsid w:val="00887EC0"/>
    <w:rsid w:val="008900C6"/>
    <w:rsid w:val="00892103"/>
    <w:rsid w:val="00894E50"/>
    <w:rsid w:val="008951F6"/>
    <w:rsid w:val="008A3C78"/>
    <w:rsid w:val="008A3E6F"/>
    <w:rsid w:val="008A7143"/>
    <w:rsid w:val="008B3584"/>
    <w:rsid w:val="008B40AB"/>
    <w:rsid w:val="008B603C"/>
    <w:rsid w:val="008C00A7"/>
    <w:rsid w:val="008C0FB1"/>
    <w:rsid w:val="008C2C24"/>
    <w:rsid w:val="008C4608"/>
    <w:rsid w:val="008C4FFE"/>
    <w:rsid w:val="008C603E"/>
    <w:rsid w:val="008C713C"/>
    <w:rsid w:val="008C7C36"/>
    <w:rsid w:val="008D3284"/>
    <w:rsid w:val="008D3B42"/>
    <w:rsid w:val="008D74D0"/>
    <w:rsid w:val="008F27A3"/>
    <w:rsid w:val="008F3A49"/>
    <w:rsid w:val="008F45D8"/>
    <w:rsid w:val="008F480D"/>
    <w:rsid w:val="00900FBC"/>
    <w:rsid w:val="00901D91"/>
    <w:rsid w:val="0090280B"/>
    <w:rsid w:val="009112A1"/>
    <w:rsid w:val="00911951"/>
    <w:rsid w:val="0091219E"/>
    <w:rsid w:val="0091260A"/>
    <w:rsid w:val="00914057"/>
    <w:rsid w:val="009140D0"/>
    <w:rsid w:val="00916EE3"/>
    <w:rsid w:val="00917A68"/>
    <w:rsid w:val="00924FBC"/>
    <w:rsid w:val="00925D58"/>
    <w:rsid w:val="00932F2C"/>
    <w:rsid w:val="00934283"/>
    <w:rsid w:val="0093735C"/>
    <w:rsid w:val="00943BA8"/>
    <w:rsid w:val="00945C90"/>
    <w:rsid w:val="009473CA"/>
    <w:rsid w:val="0095053A"/>
    <w:rsid w:val="009535DE"/>
    <w:rsid w:val="00961913"/>
    <w:rsid w:val="00962DF7"/>
    <w:rsid w:val="00963754"/>
    <w:rsid w:val="00964084"/>
    <w:rsid w:val="0097403E"/>
    <w:rsid w:val="00977070"/>
    <w:rsid w:val="009817B6"/>
    <w:rsid w:val="00983128"/>
    <w:rsid w:val="009852C1"/>
    <w:rsid w:val="00985F76"/>
    <w:rsid w:val="0098620C"/>
    <w:rsid w:val="0098766F"/>
    <w:rsid w:val="0099183F"/>
    <w:rsid w:val="00994F61"/>
    <w:rsid w:val="00995A51"/>
    <w:rsid w:val="00997E2B"/>
    <w:rsid w:val="00997FFE"/>
    <w:rsid w:val="009A0FA7"/>
    <w:rsid w:val="009A122C"/>
    <w:rsid w:val="009A3C21"/>
    <w:rsid w:val="009A3F06"/>
    <w:rsid w:val="009A43BD"/>
    <w:rsid w:val="009A5DC6"/>
    <w:rsid w:val="009B1CDF"/>
    <w:rsid w:val="009B2293"/>
    <w:rsid w:val="009B4D22"/>
    <w:rsid w:val="009B701C"/>
    <w:rsid w:val="009C12DE"/>
    <w:rsid w:val="009C192E"/>
    <w:rsid w:val="009C24A8"/>
    <w:rsid w:val="009C4C72"/>
    <w:rsid w:val="009C51F4"/>
    <w:rsid w:val="009C6E62"/>
    <w:rsid w:val="009D68A3"/>
    <w:rsid w:val="009E1B54"/>
    <w:rsid w:val="009E3467"/>
    <w:rsid w:val="009F1789"/>
    <w:rsid w:val="009F6193"/>
    <w:rsid w:val="009F6CED"/>
    <w:rsid w:val="009F6D7B"/>
    <w:rsid w:val="009F6F30"/>
    <w:rsid w:val="00A0647A"/>
    <w:rsid w:val="00A12281"/>
    <w:rsid w:val="00A133C1"/>
    <w:rsid w:val="00A14171"/>
    <w:rsid w:val="00A1678F"/>
    <w:rsid w:val="00A218C5"/>
    <w:rsid w:val="00A21E22"/>
    <w:rsid w:val="00A22DD8"/>
    <w:rsid w:val="00A246B1"/>
    <w:rsid w:val="00A247C7"/>
    <w:rsid w:val="00A266B4"/>
    <w:rsid w:val="00A3007B"/>
    <w:rsid w:val="00A35CED"/>
    <w:rsid w:val="00A36547"/>
    <w:rsid w:val="00A43247"/>
    <w:rsid w:val="00A5310B"/>
    <w:rsid w:val="00A559AB"/>
    <w:rsid w:val="00A568E4"/>
    <w:rsid w:val="00A62B63"/>
    <w:rsid w:val="00A63538"/>
    <w:rsid w:val="00A65F55"/>
    <w:rsid w:val="00A70B08"/>
    <w:rsid w:val="00A73CC4"/>
    <w:rsid w:val="00A76765"/>
    <w:rsid w:val="00A769F8"/>
    <w:rsid w:val="00A84FBC"/>
    <w:rsid w:val="00A879A6"/>
    <w:rsid w:val="00A91F89"/>
    <w:rsid w:val="00A94F93"/>
    <w:rsid w:val="00AA4354"/>
    <w:rsid w:val="00AA4438"/>
    <w:rsid w:val="00AA6186"/>
    <w:rsid w:val="00AA7443"/>
    <w:rsid w:val="00AB1148"/>
    <w:rsid w:val="00AB279D"/>
    <w:rsid w:val="00AB69EF"/>
    <w:rsid w:val="00AB78E7"/>
    <w:rsid w:val="00AC06A8"/>
    <w:rsid w:val="00AC3597"/>
    <w:rsid w:val="00AC526C"/>
    <w:rsid w:val="00AC65F7"/>
    <w:rsid w:val="00AC68DE"/>
    <w:rsid w:val="00AD0044"/>
    <w:rsid w:val="00AD16F1"/>
    <w:rsid w:val="00AD2BAE"/>
    <w:rsid w:val="00AD2C7C"/>
    <w:rsid w:val="00AD2DC3"/>
    <w:rsid w:val="00AD6E44"/>
    <w:rsid w:val="00AE002A"/>
    <w:rsid w:val="00AE270D"/>
    <w:rsid w:val="00AF2C74"/>
    <w:rsid w:val="00AF3D87"/>
    <w:rsid w:val="00AF40FF"/>
    <w:rsid w:val="00AF5D32"/>
    <w:rsid w:val="00AF6E3B"/>
    <w:rsid w:val="00AF7294"/>
    <w:rsid w:val="00B0543B"/>
    <w:rsid w:val="00B0598B"/>
    <w:rsid w:val="00B101FF"/>
    <w:rsid w:val="00B11F7D"/>
    <w:rsid w:val="00B13BEC"/>
    <w:rsid w:val="00B13DF1"/>
    <w:rsid w:val="00B1580E"/>
    <w:rsid w:val="00B17C42"/>
    <w:rsid w:val="00B21127"/>
    <w:rsid w:val="00B25739"/>
    <w:rsid w:val="00B26C88"/>
    <w:rsid w:val="00B40CB5"/>
    <w:rsid w:val="00B46166"/>
    <w:rsid w:val="00B549EC"/>
    <w:rsid w:val="00B604F4"/>
    <w:rsid w:val="00B61B8C"/>
    <w:rsid w:val="00B61FCA"/>
    <w:rsid w:val="00B625A5"/>
    <w:rsid w:val="00B64BF4"/>
    <w:rsid w:val="00B660D5"/>
    <w:rsid w:val="00B6658F"/>
    <w:rsid w:val="00B7544A"/>
    <w:rsid w:val="00B81D24"/>
    <w:rsid w:val="00B85CBB"/>
    <w:rsid w:val="00B874DE"/>
    <w:rsid w:val="00B91F76"/>
    <w:rsid w:val="00B931CE"/>
    <w:rsid w:val="00B95018"/>
    <w:rsid w:val="00B9595A"/>
    <w:rsid w:val="00BA1311"/>
    <w:rsid w:val="00BA13A9"/>
    <w:rsid w:val="00BA3B93"/>
    <w:rsid w:val="00BA4330"/>
    <w:rsid w:val="00BA7165"/>
    <w:rsid w:val="00BB315C"/>
    <w:rsid w:val="00BB45AF"/>
    <w:rsid w:val="00BB6FA8"/>
    <w:rsid w:val="00BC0191"/>
    <w:rsid w:val="00BC0AEB"/>
    <w:rsid w:val="00BC2C8F"/>
    <w:rsid w:val="00BC43DB"/>
    <w:rsid w:val="00BC4B0C"/>
    <w:rsid w:val="00BD2FCF"/>
    <w:rsid w:val="00BD31D5"/>
    <w:rsid w:val="00BD39BD"/>
    <w:rsid w:val="00BD4922"/>
    <w:rsid w:val="00BD50C7"/>
    <w:rsid w:val="00BE02FD"/>
    <w:rsid w:val="00BF0B81"/>
    <w:rsid w:val="00BF249C"/>
    <w:rsid w:val="00BF46D0"/>
    <w:rsid w:val="00BF54E8"/>
    <w:rsid w:val="00BF6ED8"/>
    <w:rsid w:val="00C014D9"/>
    <w:rsid w:val="00C14F23"/>
    <w:rsid w:val="00C15213"/>
    <w:rsid w:val="00C15A6F"/>
    <w:rsid w:val="00C214D7"/>
    <w:rsid w:val="00C22168"/>
    <w:rsid w:val="00C22595"/>
    <w:rsid w:val="00C22C0B"/>
    <w:rsid w:val="00C2642F"/>
    <w:rsid w:val="00C3100D"/>
    <w:rsid w:val="00C3158A"/>
    <w:rsid w:val="00C31751"/>
    <w:rsid w:val="00C326AD"/>
    <w:rsid w:val="00C32CEE"/>
    <w:rsid w:val="00C339A4"/>
    <w:rsid w:val="00C33C87"/>
    <w:rsid w:val="00C34126"/>
    <w:rsid w:val="00C40337"/>
    <w:rsid w:val="00C4251D"/>
    <w:rsid w:val="00C4293D"/>
    <w:rsid w:val="00C45B52"/>
    <w:rsid w:val="00C462DE"/>
    <w:rsid w:val="00C47B7F"/>
    <w:rsid w:val="00C50422"/>
    <w:rsid w:val="00C514F2"/>
    <w:rsid w:val="00C536C4"/>
    <w:rsid w:val="00C55C70"/>
    <w:rsid w:val="00C5750D"/>
    <w:rsid w:val="00C616EA"/>
    <w:rsid w:val="00C639F4"/>
    <w:rsid w:val="00C65979"/>
    <w:rsid w:val="00C74CE5"/>
    <w:rsid w:val="00C74F53"/>
    <w:rsid w:val="00C75079"/>
    <w:rsid w:val="00C818BB"/>
    <w:rsid w:val="00C8358D"/>
    <w:rsid w:val="00C86F8D"/>
    <w:rsid w:val="00C9018D"/>
    <w:rsid w:val="00C919CF"/>
    <w:rsid w:val="00C96B9C"/>
    <w:rsid w:val="00CA02DB"/>
    <w:rsid w:val="00CA0E03"/>
    <w:rsid w:val="00CA13DC"/>
    <w:rsid w:val="00CA355E"/>
    <w:rsid w:val="00CA37F7"/>
    <w:rsid w:val="00CA4512"/>
    <w:rsid w:val="00CA671E"/>
    <w:rsid w:val="00CB2882"/>
    <w:rsid w:val="00CB6E85"/>
    <w:rsid w:val="00CB7308"/>
    <w:rsid w:val="00CC2A2C"/>
    <w:rsid w:val="00CC6302"/>
    <w:rsid w:val="00CD152B"/>
    <w:rsid w:val="00CD2551"/>
    <w:rsid w:val="00CD40DB"/>
    <w:rsid w:val="00CE5C2F"/>
    <w:rsid w:val="00CE771D"/>
    <w:rsid w:val="00CF23E2"/>
    <w:rsid w:val="00CF27B2"/>
    <w:rsid w:val="00CF4A37"/>
    <w:rsid w:val="00CF58AD"/>
    <w:rsid w:val="00CF61C7"/>
    <w:rsid w:val="00D0297A"/>
    <w:rsid w:val="00D02A84"/>
    <w:rsid w:val="00D04548"/>
    <w:rsid w:val="00D04E39"/>
    <w:rsid w:val="00D11217"/>
    <w:rsid w:val="00D13809"/>
    <w:rsid w:val="00D13AF8"/>
    <w:rsid w:val="00D166FA"/>
    <w:rsid w:val="00D16729"/>
    <w:rsid w:val="00D26609"/>
    <w:rsid w:val="00D27137"/>
    <w:rsid w:val="00D27FF2"/>
    <w:rsid w:val="00D34277"/>
    <w:rsid w:val="00D3508F"/>
    <w:rsid w:val="00D367F5"/>
    <w:rsid w:val="00D37A86"/>
    <w:rsid w:val="00D37AFE"/>
    <w:rsid w:val="00D420DC"/>
    <w:rsid w:val="00D44980"/>
    <w:rsid w:val="00D510CC"/>
    <w:rsid w:val="00D56EA2"/>
    <w:rsid w:val="00D57685"/>
    <w:rsid w:val="00D60AD1"/>
    <w:rsid w:val="00D708BB"/>
    <w:rsid w:val="00D711BA"/>
    <w:rsid w:val="00D74643"/>
    <w:rsid w:val="00D765DE"/>
    <w:rsid w:val="00D774D5"/>
    <w:rsid w:val="00D8667A"/>
    <w:rsid w:val="00D9426C"/>
    <w:rsid w:val="00D95AFD"/>
    <w:rsid w:val="00D97A16"/>
    <w:rsid w:val="00DA2FF5"/>
    <w:rsid w:val="00DA366E"/>
    <w:rsid w:val="00DA40AD"/>
    <w:rsid w:val="00DB1F86"/>
    <w:rsid w:val="00DB4DC8"/>
    <w:rsid w:val="00DC1DCF"/>
    <w:rsid w:val="00DC2014"/>
    <w:rsid w:val="00DC2555"/>
    <w:rsid w:val="00DC4733"/>
    <w:rsid w:val="00DC4EB8"/>
    <w:rsid w:val="00DC5F95"/>
    <w:rsid w:val="00DC6DBC"/>
    <w:rsid w:val="00DC7BAC"/>
    <w:rsid w:val="00DD29C8"/>
    <w:rsid w:val="00DD37CC"/>
    <w:rsid w:val="00DD6715"/>
    <w:rsid w:val="00DE0706"/>
    <w:rsid w:val="00DE67E5"/>
    <w:rsid w:val="00DF257A"/>
    <w:rsid w:val="00DF36FA"/>
    <w:rsid w:val="00DF3F4A"/>
    <w:rsid w:val="00E00371"/>
    <w:rsid w:val="00E02D1E"/>
    <w:rsid w:val="00E03AAF"/>
    <w:rsid w:val="00E04B98"/>
    <w:rsid w:val="00E068F5"/>
    <w:rsid w:val="00E147A2"/>
    <w:rsid w:val="00E16743"/>
    <w:rsid w:val="00E20F6F"/>
    <w:rsid w:val="00E22810"/>
    <w:rsid w:val="00E22D45"/>
    <w:rsid w:val="00E24505"/>
    <w:rsid w:val="00E2586D"/>
    <w:rsid w:val="00E26268"/>
    <w:rsid w:val="00E2788C"/>
    <w:rsid w:val="00E27C15"/>
    <w:rsid w:val="00E3474B"/>
    <w:rsid w:val="00E36AA0"/>
    <w:rsid w:val="00E373F3"/>
    <w:rsid w:val="00E375C7"/>
    <w:rsid w:val="00E376DF"/>
    <w:rsid w:val="00E407A0"/>
    <w:rsid w:val="00E429AA"/>
    <w:rsid w:val="00E430BC"/>
    <w:rsid w:val="00E45856"/>
    <w:rsid w:val="00E474FA"/>
    <w:rsid w:val="00E555C4"/>
    <w:rsid w:val="00E659CF"/>
    <w:rsid w:val="00E667B4"/>
    <w:rsid w:val="00E7163A"/>
    <w:rsid w:val="00E7384B"/>
    <w:rsid w:val="00E74EAF"/>
    <w:rsid w:val="00E76E59"/>
    <w:rsid w:val="00E82884"/>
    <w:rsid w:val="00E82AEA"/>
    <w:rsid w:val="00E86330"/>
    <w:rsid w:val="00E90B29"/>
    <w:rsid w:val="00E9250F"/>
    <w:rsid w:val="00E95BBD"/>
    <w:rsid w:val="00E9665F"/>
    <w:rsid w:val="00E9748E"/>
    <w:rsid w:val="00EA0B00"/>
    <w:rsid w:val="00EA1669"/>
    <w:rsid w:val="00EA2E62"/>
    <w:rsid w:val="00EA3059"/>
    <w:rsid w:val="00EA3913"/>
    <w:rsid w:val="00EA3E26"/>
    <w:rsid w:val="00EA4D57"/>
    <w:rsid w:val="00EA56E6"/>
    <w:rsid w:val="00EA6257"/>
    <w:rsid w:val="00EA78CD"/>
    <w:rsid w:val="00EB1F1E"/>
    <w:rsid w:val="00EB209E"/>
    <w:rsid w:val="00EB2EB9"/>
    <w:rsid w:val="00EB6CB5"/>
    <w:rsid w:val="00EB7444"/>
    <w:rsid w:val="00EC640A"/>
    <w:rsid w:val="00ED085F"/>
    <w:rsid w:val="00ED251C"/>
    <w:rsid w:val="00ED2E33"/>
    <w:rsid w:val="00EE1E62"/>
    <w:rsid w:val="00EE2B10"/>
    <w:rsid w:val="00EE2E15"/>
    <w:rsid w:val="00EE3198"/>
    <w:rsid w:val="00EF1B40"/>
    <w:rsid w:val="00EF3EE1"/>
    <w:rsid w:val="00EF4348"/>
    <w:rsid w:val="00EF52DF"/>
    <w:rsid w:val="00EF5D58"/>
    <w:rsid w:val="00EF6E2C"/>
    <w:rsid w:val="00F006A6"/>
    <w:rsid w:val="00F008FC"/>
    <w:rsid w:val="00F01446"/>
    <w:rsid w:val="00F01DEB"/>
    <w:rsid w:val="00F05CAA"/>
    <w:rsid w:val="00F06206"/>
    <w:rsid w:val="00F06B64"/>
    <w:rsid w:val="00F102B6"/>
    <w:rsid w:val="00F12C7B"/>
    <w:rsid w:val="00F25FEB"/>
    <w:rsid w:val="00F35216"/>
    <w:rsid w:val="00F355B4"/>
    <w:rsid w:val="00F4402D"/>
    <w:rsid w:val="00F5360E"/>
    <w:rsid w:val="00F53E52"/>
    <w:rsid w:val="00F542DA"/>
    <w:rsid w:val="00F56753"/>
    <w:rsid w:val="00F63101"/>
    <w:rsid w:val="00F668E0"/>
    <w:rsid w:val="00F73F4E"/>
    <w:rsid w:val="00F747D7"/>
    <w:rsid w:val="00F75883"/>
    <w:rsid w:val="00F80BAE"/>
    <w:rsid w:val="00F80D6E"/>
    <w:rsid w:val="00F83383"/>
    <w:rsid w:val="00F96317"/>
    <w:rsid w:val="00FA2BE1"/>
    <w:rsid w:val="00FA3773"/>
    <w:rsid w:val="00FB0BD5"/>
    <w:rsid w:val="00FB7233"/>
    <w:rsid w:val="00FC0FC0"/>
    <w:rsid w:val="00FC20E6"/>
    <w:rsid w:val="00FC3656"/>
    <w:rsid w:val="00FC5696"/>
    <w:rsid w:val="00FD06B9"/>
    <w:rsid w:val="00FD401D"/>
    <w:rsid w:val="00FE1D3F"/>
    <w:rsid w:val="00FE2736"/>
    <w:rsid w:val="00FE670D"/>
    <w:rsid w:val="00FE6BD3"/>
    <w:rsid w:val="00FE7126"/>
    <w:rsid w:val="00FF0D6E"/>
    <w:rsid w:val="00FF189E"/>
    <w:rsid w:val="00FF3DEF"/>
    <w:rsid w:val="00FF7297"/>
    <w:rsid w:val="09E5EC54"/>
    <w:rsid w:val="0B461E3D"/>
    <w:rsid w:val="10805BEF"/>
    <w:rsid w:val="120694E0"/>
    <w:rsid w:val="192F9C1C"/>
    <w:rsid w:val="25443975"/>
    <w:rsid w:val="25E0B858"/>
    <w:rsid w:val="2D200825"/>
    <w:rsid w:val="2DA40EAC"/>
    <w:rsid w:val="3133792B"/>
    <w:rsid w:val="3541B96F"/>
    <w:rsid w:val="36227AE0"/>
    <w:rsid w:val="38360349"/>
    <w:rsid w:val="5033ACCA"/>
    <w:rsid w:val="525CD634"/>
    <w:rsid w:val="5E42022A"/>
    <w:rsid w:val="6A65C778"/>
    <w:rsid w:val="6B662C22"/>
    <w:rsid w:val="6BC1ECAC"/>
    <w:rsid w:val="74338E13"/>
    <w:rsid w:val="7AA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E522"/>
  <w15:docId w15:val="{832DC8D8-2C09-B948-8F71-27C541FD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6E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E44"/>
  </w:style>
  <w:style w:type="paragraph" w:styleId="Footer">
    <w:name w:val="footer"/>
    <w:basedOn w:val="Normal"/>
    <w:link w:val="FooterChar"/>
    <w:uiPriority w:val="99"/>
    <w:unhideWhenUsed/>
    <w:rsid w:val="00AD6E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E44"/>
  </w:style>
  <w:style w:type="character" w:styleId="CommentReference">
    <w:name w:val="annotation reference"/>
    <w:uiPriority w:val="99"/>
    <w:semiHidden/>
    <w:unhideWhenUsed/>
    <w:rsid w:val="006E3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D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E3D93"/>
    <w:rPr>
      <w:color w:val="00000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E3D93"/>
    <w:rPr>
      <w:rFonts w:ascii="Segoe UI" w:hAnsi="Segoe UI" w:cs="Segoe UI"/>
      <w:color w:val="000000"/>
      <w:sz w:val="18"/>
      <w:szCs w:val="18"/>
      <w:lang w:val="en"/>
    </w:rPr>
  </w:style>
  <w:style w:type="table" w:styleId="TableGrid">
    <w:name w:val="Table Grid"/>
    <w:basedOn w:val="TableNormal"/>
    <w:uiPriority w:val="39"/>
    <w:rsid w:val="00D0297A"/>
    <w:rPr>
      <w:rFonts w:ascii="Calibri" w:eastAsia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F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4F93"/>
    <w:rPr>
      <w:b/>
      <w:bCs/>
      <w:color w:val="000000"/>
      <w:lang w:val="en"/>
    </w:rPr>
  </w:style>
  <w:style w:type="character" w:styleId="Hyperlink">
    <w:name w:val="Hyperlink"/>
    <w:uiPriority w:val="99"/>
    <w:unhideWhenUsed/>
    <w:rsid w:val="008F45D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F45D8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8F45D8"/>
    <w:rPr>
      <w:color w:val="954F72"/>
      <w:u w:val="single"/>
    </w:rPr>
  </w:style>
  <w:style w:type="table" w:styleId="GridTable1Light-Accent1">
    <w:name w:val="Grid Table 1 Light Accent 1"/>
    <w:basedOn w:val="TableNormal"/>
    <w:uiPriority w:val="46"/>
    <w:rsid w:val="0075190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41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5A41E-28EE-468F-9218-616363B6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Bull GmbH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Freeman</dc:creator>
  <cp:keywords/>
  <cp:lastModifiedBy>Dan Freeman</cp:lastModifiedBy>
  <cp:revision>2</cp:revision>
  <dcterms:created xsi:type="dcterms:W3CDTF">2018-07-17T23:10:00Z</dcterms:created>
  <dcterms:modified xsi:type="dcterms:W3CDTF">2018-07-17T23:10:00Z</dcterms:modified>
</cp:coreProperties>
</file>